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1061A" w14:textId="77777777" w:rsidR="00271F9E" w:rsidRDefault="00271F9E"/>
    <w:p w14:paraId="2983D0AA" w14:textId="77777777" w:rsidR="009B355C" w:rsidRDefault="009B355C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30 June 2020</w:t>
      </w:r>
    </w:p>
    <w:p w14:paraId="40E8CC98" w14:textId="77777777" w:rsidR="009B355C" w:rsidRDefault="009B355C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</w:p>
    <w:p w14:paraId="3DFDBDF5" w14:textId="77777777" w:rsidR="00B01902" w:rsidRDefault="00B01902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Two challenging scenarios that I have already experienced</w:t>
      </w:r>
    </w:p>
    <w:p w14:paraId="4A6D3892" w14:textId="77777777" w:rsidR="00B01902" w:rsidRDefault="00B01902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5B200756" w14:textId="77777777" w:rsidR="00B01902" w:rsidRDefault="00B01902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&lt;Scenario 1&gt;</w:t>
      </w:r>
    </w:p>
    <w:p w14:paraId="76C66753" w14:textId="77777777" w:rsidR="00B01902" w:rsidRDefault="00B01902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Azure Development</w:t>
      </w:r>
    </w:p>
    <w:p w14:paraId="3476C95F" w14:textId="2B60A7A3" w:rsidR="00B01902" w:rsidRDefault="00B01902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commentRangeStart w:id="0"/>
      <w:r>
        <w:rPr>
          <w:sz w:val="27"/>
          <w:szCs w:val="27"/>
        </w:rPr>
        <w:t xml:space="preserve">The business logic I am </w:t>
      </w:r>
      <w:ins w:id="1" w:author="Jane Brown" w:date="2020-06-30T02:22:00Z">
        <w:r w:rsidR="00CC3DD0">
          <w:rPr>
            <w:sz w:val="27"/>
            <w:szCs w:val="27"/>
          </w:rPr>
          <w:t xml:space="preserve">currently </w:t>
        </w:r>
      </w:ins>
      <w:ins w:id="2" w:author="Jane Brown" w:date="2020-06-30T02:23:00Z">
        <w:r w:rsidR="00B15E0F">
          <w:rPr>
            <w:sz w:val="27"/>
            <w:szCs w:val="27"/>
          </w:rPr>
          <w:t xml:space="preserve">involved in </w:t>
        </w:r>
      </w:ins>
      <w:r>
        <w:rPr>
          <w:sz w:val="27"/>
          <w:szCs w:val="27"/>
        </w:rPr>
        <w:t xml:space="preserve">planning </w:t>
      </w:r>
      <w:ins w:id="3" w:author="Jane Brown" w:date="2020-06-30T02:22:00Z">
        <w:r w:rsidR="00CC3DD0">
          <w:rPr>
            <w:sz w:val="27"/>
            <w:szCs w:val="27"/>
          </w:rPr>
          <w:t>for</w:t>
        </w:r>
      </w:ins>
      <w:del w:id="4" w:author="Jane Brown" w:date="2020-06-30T02:22:00Z">
        <w:r w:rsidDel="00CC3DD0">
          <w:rPr>
            <w:sz w:val="27"/>
            <w:szCs w:val="27"/>
          </w:rPr>
          <w:delText>to</w:delText>
        </w:r>
      </w:del>
      <w:r>
        <w:rPr>
          <w:sz w:val="27"/>
          <w:szCs w:val="27"/>
        </w:rPr>
        <w:t xml:space="preserve"> implement</w:t>
      </w:r>
      <w:ins w:id="5" w:author="Jane Brown" w:date="2020-06-30T02:22:00Z">
        <w:r w:rsidR="00CC3DD0">
          <w:rPr>
            <w:sz w:val="27"/>
            <w:szCs w:val="27"/>
          </w:rPr>
          <w:t>ation</w:t>
        </w:r>
      </w:ins>
      <w:r>
        <w:rPr>
          <w:sz w:val="27"/>
          <w:szCs w:val="27"/>
        </w:rPr>
        <w:t xml:space="preserve"> is </w:t>
      </w:r>
      <w:del w:id="6" w:author="Jane Brown" w:date="2020-06-30T02:22:00Z">
        <w:r w:rsidDel="00CC3DD0">
          <w:rPr>
            <w:sz w:val="27"/>
            <w:szCs w:val="27"/>
          </w:rPr>
          <w:delText>rather simple</w:delText>
        </w:r>
      </w:del>
      <w:ins w:id="7" w:author="Jane Brown" w:date="2020-06-30T02:22:00Z">
        <w:r w:rsidR="00CC3DD0">
          <w:rPr>
            <w:sz w:val="27"/>
            <w:szCs w:val="27"/>
          </w:rPr>
          <w:t>quite straightforward</w:t>
        </w:r>
      </w:ins>
      <w:r>
        <w:rPr>
          <w:sz w:val="27"/>
          <w:szCs w:val="27"/>
        </w:rPr>
        <w:t>.</w:t>
      </w:r>
      <w:commentRangeEnd w:id="0"/>
      <w:r w:rsidR="00CC3DD0">
        <w:rPr>
          <w:rStyle w:val="CommentReference"/>
          <w:rFonts w:asciiTheme="minorHAnsi" w:hAnsiTheme="minorHAnsi" w:cstheme="minorBidi"/>
        </w:rPr>
        <w:commentReference w:id="0"/>
      </w:r>
    </w:p>
    <w:p w14:paraId="4C1822D8" w14:textId="77777777" w:rsidR="00B01902" w:rsidRDefault="00B01902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However, as Azure development is still new at the company level, </w:t>
      </w:r>
      <w:del w:id="8" w:author="Jane Brown" w:date="2020-06-30T02:20:00Z">
        <w:r w:rsidDel="00CC3DD0">
          <w:rPr>
            <w:sz w:val="27"/>
            <w:szCs w:val="27"/>
          </w:rPr>
          <w:delText>no established</w:delText>
        </w:r>
      </w:del>
      <w:r>
        <w:rPr>
          <w:sz w:val="27"/>
          <w:szCs w:val="27"/>
        </w:rPr>
        <w:t xml:space="preserve"> </w:t>
      </w:r>
      <w:commentRangeStart w:id="9"/>
      <w:r>
        <w:rPr>
          <w:sz w:val="27"/>
          <w:szCs w:val="27"/>
        </w:rPr>
        <w:t>best practice</w:t>
      </w:r>
      <w:ins w:id="10" w:author="Jane Brown" w:date="2020-06-30T02:20:00Z">
        <w:r w:rsidR="00CC3DD0">
          <w:rPr>
            <w:sz w:val="27"/>
            <w:szCs w:val="27"/>
          </w:rPr>
          <w:t xml:space="preserve"> </w:t>
        </w:r>
      </w:ins>
      <w:commentRangeEnd w:id="9"/>
      <w:ins w:id="11" w:author="Jane Brown" w:date="2020-06-30T02:24:00Z">
        <w:r w:rsidR="00B15E0F">
          <w:rPr>
            <w:rStyle w:val="CommentReference"/>
            <w:rFonts w:asciiTheme="minorHAnsi" w:hAnsiTheme="minorHAnsi" w:cstheme="minorBidi"/>
          </w:rPr>
          <w:commentReference w:id="9"/>
        </w:r>
      </w:ins>
      <w:ins w:id="12" w:author="Jane Brown" w:date="2020-06-30T02:20:00Z">
        <w:r w:rsidR="00CC3DD0">
          <w:rPr>
            <w:sz w:val="27"/>
            <w:szCs w:val="27"/>
          </w:rPr>
          <w:t>is not yet really established.</w:t>
        </w:r>
      </w:ins>
      <w:del w:id="13" w:author="Jane Brown" w:date="2020-06-30T02:20:00Z">
        <w:r w:rsidDel="00CC3DD0">
          <w:rPr>
            <w:sz w:val="27"/>
            <w:szCs w:val="27"/>
          </w:rPr>
          <w:delText>s</w:delText>
        </w:r>
      </w:del>
      <w:del w:id="14" w:author="Jane Brown" w:date="2020-06-30T02:21:00Z">
        <w:r w:rsidDel="00CC3DD0">
          <w:rPr>
            <w:sz w:val="27"/>
            <w:szCs w:val="27"/>
          </w:rPr>
          <w:delText xml:space="preserve"> have been in place.</w:delText>
        </w:r>
      </w:del>
      <w:r>
        <w:rPr>
          <w:sz w:val="27"/>
          <w:szCs w:val="27"/>
        </w:rPr>
        <w:t xml:space="preserve"> It seems that </w:t>
      </w:r>
      <w:ins w:id="15" w:author="Jane Brown" w:date="2020-06-30T02:21:00Z">
        <w:r w:rsidR="00CC3DD0">
          <w:rPr>
            <w:sz w:val="27"/>
            <w:szCs w:val="27"/>
          </w:rPr>
          <w:t xml:space="preserve">the </w:t>
        </w:r>
      </w:ins>
      <w:r>
        <w:rPr>
          <w:sz w:val="27"/>
          <w:szCs w:val="27"/>
        </w:rPr>
        <w:t xml:space="preserve">security team, architect team, and even </w:t>
      </w:r>
      <w:del w:id="16" w:author="Jane Brown" w:date="2020-06-30T02:21:00Z">
        <w:r w:rsidDel="00CC3DD0">
          <w:rPr>
            <w:sz w:val="27"/>
            <w:szCs w:val="27"/>
          </w:rPr>
          <w:delText xml:space="preserve">different </w:delText>
        </w:r>
      </w:del>
      <w:ins w:id="17" w:author="Jane Brown" w:date="2020-06-30T02:21:00Z">
        <w:r w:rsidR="00CC3DD0">
          <w:rPr>
            <w:sz w:val="27"/>
            <w:szCs w:val="27"/>
          </w:rPr>
          <w:t>various</w:t>
        </w:r>
        <w:r w:rsidR="00CC3DD0">
          <w:rPr>
            <w:sz w:val="27"/>
            <w:szCs w:val="27"/>
          </w:rPr>
          <w:t xml:space="preserve"> </w:t>
        </w:r>
      </w:ins>
      <w:r>
        <w:rPr>
          <w:sz w:val="27"/>
          <w:szCs w:val="27"/>
        </w:rPr>
        <w:t xml:space="preserve">members within our local Azure team have different opinions about what </w:t>
      </w:r>
      <w:ins w:id="18" w:author="Jane Brown" w:date="2020-06-30T02:21:00Z">
        <w:r w:rsidR="00CC3DD0">
          <w:rPr>
            <w:sz w:val="27"/>
            <w:szCs w:val="27"/>
          </w:rPr>
          <w:t>is</w:t>
        </w:r>
      </w:ins>
      <w:del w:id="19" w:author="Jane Brown" w:date="2020-06-30T02:21:00Z">
        <w:r w:rsidDel="00CC3DD0">
          <w:rPr>
            <w:sz w:val="27"/>
            <w:szCs w:val="27"/>
          </w:rPr>
          <w:delText>are</w:delText>
        </w:r>
      </w:del>
      <w:r>
        <w:rPr>
          <w:sz w:val="27"/>
          <w:szCs w:val="27"/>
        </w:rPr>
        <w:t xml:space="preserve"> best practice</w:t>
      </w:r>
      <w:del w:id="20" w:author="Jane Brown" w:date="2020-06-30T02:21:00Z">
        <w:r w:rsidDel="00CC3DD0">
          <w:rPr>
            <w:sz w:val="27"/>
            <w:szCs w:val="27"/>
          </w:rPr>
          <w:delText>s</w:delText>
        </w:r>
      </w:del>
      <w:r>
        <w:rPr>
          <w:sz w:val="27"/>
          <w:szCs w:val="27"/>
        </w:rPr>
        <w:t xml:space="preserve"> and what solution</w:t>
      </w:r>
      <w:ins w:id="21" w:author="Jane Brown" w:date="2020-06-30T02:21:00Z">
        <w:r w:rsidR="00CC3DD0">
          <w:rPr>
            <w:sz w:val="27"/>
            <w:szCs w:val="27"/>
          </w:rPr>
          <w:t>s</w:t>
        </w:r>
      </w:ins>
      <w:r>
        <w:rPr>
          <w:sz w:val="27"/>
          <w:szCs w:val="27"/>
        </w:rPr>
        <w:t xml:space="preserve"> should be implemented. In such a context, I need to do my POCs quickly and keep good </w:t>
      </w:r>
      <w:ins w:id="22" w:author="Jane Brown" w:date="2020-06-30T02:21:00Z">
        <w:r w:rsidR="00CC3DD0">
          <w:rPr>
            <w:sz w:val="27"/>
            <w:szCs w:val="27"/>
          </w:rPr>
          <w:t xml:space="preserve">and open </w:t>
        </w:r>
      </w:ins>
      <w:r>
        <w:rPr>
          <w:sz w:val="27"/>
          <w:szCs w:val="27"/>
        </w:rPr>
        <w:t>communications with each related party and stakeholder in a professional way. I have also applied shift-left strategy and an agile approach to address the project uncertainties.</w:t>
      </w:r>
    </w:p>
    <w:p w14:paraId="54FD906F" w14:textId="77777777" w:rsidR="00B01902" w:rsidRDefault="00B01902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1E9AD59B" w14:textId="77777777" w:rsidR="00B01902" w:rsidRDefault="00B01902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&lt;Scenario 2&gt;</w:t>
      </w:r>
    </w:p>
    <w:p w14:paraId="350168A3" w14:textId="77777777" w:rsidR="00B01902" w:rsidRDefault="00B01902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Support for </w:t>
      </w:r>
      <w:proofErr w:type="gramStart"/>
      <w:ins w:id="23" w:author="Jane Brown" w:date="2020-06-30T02:15:00Z">
        <w:r w:rsidR="00CC3DD0">
          <w:rPr>
            <w:sz w:val="27"/>
            <w:szCs w:val="27"/>
          </w:rPr>
          <w:t>A</w:t>
        </w:r>
        <w:proofErr w:type="gramEnd"/>
        <w:r w:rsidR="00CC3DD0">
          <w:rPr>
            <w:sz w:val="27"/>
            <w:szCs w:val="27"/>
          </w:rPr>
          <w:t xml:space="preserve"> </w:t>
        </w:r>
      </w:ins>
      <w:r>
        <w:rPr>
          <w:sz w:val="27"/>
          <w:szCs w:val="27"/>
        </w:rPr>
        <w:t xml:space="preserve">Production </w:t>
      </w:r>
      <w:del w:id="24" w:author="Jane Brown" w:date="2020-06-30T02:14:00Z">
        <w:r w:rsidDel="00CC3DD0">
          <w:rPr>
            <w:sz w:val="27"/>
            <w:szCs w:val="27"/>
          </w:rPr>
          <w:delText xml:space="preserve">Trouble </w:delText>
        </w:r>
      </w:del>
      <w:ins w:id="25" w:author="Jane Brown" w:date="2020-06-30T02:14:00Z">
        <w:r w:rsidR="00CC3DD0">
          <w:rPr>
            <w:sz w:val="27"/>
            <w:szCs w:val="27"/>
          </w:rPr>
          <w:t>Problem</w:t>
        </w:r>
        <w:r w:rsidR="00CC3DD0">
          <w:rPr>
            <w:sz w:val="27"/>
            <w:szCs w:val="27"/>
          </w:rPr>
          <w:t xml:space="preserve"> </w:t>
        </w:r>
      </w:ins>
      <w:del w:id="26" w:author="Jane Brown" w:date="2020-06-30T02:15:00Z">
        <w:r w:rsidDel="00CC3DD0">
          <w:rPr>
            <w:sz w:val="27"/>
            <w:szCs w:val="27"/>
          </w:rPr>
          <w:delText xml:space="preserve">That Has </w:delText>
        </w:r>
      </w:del>
      <w:ins w:id="27" w:author="Jane Brown" w:date="2020-06-30T02:15:00Z">
        <w:r w:rsidR="00CC3DD0">
          <w:rPr>
            <w:sz w:val="27"/>
            <w:szCs w:val="27"/>
          </w:rPr>
          <w:t xml:space="preserve">With </w:t>
        </w:r>
      </w:ins>
      <w:r>
        <w:rPr>
          <w:sz w:val="27"/>
          <w:szCs w:val="27"/>
        </w:rPr>
        <w:t>A Large Impact</w:t>
      </w:r>
    </w:p>
    <w:p w14:paraId="1217FA14" w14:textId="77777777" w:rsidR="00B01902" w:rsidRDefault="00CC3DD0" w:rsidP="00B01902">
      <w:pPr>
        <w:pStyle w:val="s2"/>
        <w:spacing w:before="0" w:beforeAutospacing="0" w:after="0" w:afterAutospacing="0" w:line="324" w:lineRule="atLeast"/>
        <w:jc w:val="both"/>
        <w:rPr>
          <w:sz w:val="27"/>
          <w:szCs w:val="27"/>
        </w:rPr>
      </w:pPr>
      <w:commentRangeStart w:id="28"/>
      <w:ins w:id="29" w:author="Jane Brown" w:date="2020-06-30T02:15:00Z">
        <w:r>
          <w:rPr>
            <w:sz w:val="27"/>
            <w:szCs w:val="27"/>
          </w:rPr>
          <w:t>This</w:t>
        </w:r>
      </w:ins>
      <w:commentRangeEnd w:id="28"/>
      <w:ins w:id="30" w:author="Jane Brown" w:date="2020-06-30T02:16:00Z">
        <w:r>
          <w:rPr>
            <w:rStyle w:val="CommentReference"/>
            <w:rFonts w:asciiTheme="minorHAnsi" w:hAnsiTheme="minorHAnsi" w:cstheme="minorBidi"/>
          </w:rPr>
          <w:commentReference w:id="28"/>
        </w:r>
      </w:ins>
      <w:ins w:id="31" w:author="Jane Brown" w:date="2020-06-30T02:15:00Z">
        <w:r>
          <w:rPr>
            <w:sz w:val="27"/>
            <w:szCs w:val="27"/>
          </w:rPr>
          <w:t xml:space="preserve"> is a scenario which has occurred multiple times, and i</w:t>
        </w:r>
      </w:ins>
      <w:del w:id="32" w:author="Jane Brown" w:date="2020-06-30T02:16:00Z">
        <w:r w:rsidR="00B01902" w:rsidDel="00CC3DD0">
          <w:rPr>
            <w:sz w:val="27"/>
            <w:szCs w:val="27"/>
          </w:rPr>
          <w:delText>I</w:delText>
        </w:r>
      </w:del>
      <w:r w:rsidR="00B01902">
        <w:rPr>
          <w:sz w:val="27"/>
          <w:szCs w:val="27"/>
        </w:rPr>
        <w:t xml:space="preserve">n such a case, while I need to take ownership to work with vendors to get </w:t>
      </w:r>
      <w:del w:id="33" w:author="Jane Brown" w:date="2020-06-30T02:16:00Z">
        <w:r w:rsidR="00B01902" w:rsidDel="00CC3DD0">
          <w:rPr>
            <w:sz w:val="27"/>
            <w:szCs w:val="27"/>
          </w:rPr>
          <w:delText xml:space="preserve">back on track </w:delText>
        </w:r>
      </w:del>
      <w:r w:rsidR="00B01902">
        <w:rPr>
          <w:sz w:val="27"/>
          <w:szCs w:val="27"/>
        </w:rPr>
        <w:t xml:space="preserve">the </w:t>
      </w:r>
      <w:ins w:id="34" w:author="Jane Brown" w:date="2020-06-30T02:16:00Z">
        <w:r>
          <w:rPr>
            <w:sz w:val="27"/>
            <w:szCs w:val="27"/>
          </w:rPr>
          <w:t xml:space="preserve">problem </w:t>
        </w:r>
      </w:ins>
      <w:r w:rsidR="00B01902">
        <w:rPr>
          <w:sz w:val="27"/>
          <w:szCs w:val="27"/>
        </w:rPr>
        <w:t xml:space="preserve">application </w:t>
      </w:r>
      <w:ins w:id="35" w:author="Jane Brown" w:date="2020-06-30T02:16:00Z">
        <w:r>
          <w:rPr>
            <w:sz w:val="27"/>
            <w:szCs w:val="27"/>
          </w:rPr>
          <w:t xml:space="preserve">back on track </w:t>
        </w:r>
      </w:ins>
      <w:del w:id="36" w:author="Jane Brown" w:date="2020-06-30T02:16:00Z">
        <w:r w:rsidR="00B01902" w:rsidDel="00CC3DD0">
          <w:rPr>
            <w:sz w:val="27"/>
            <w:szCs w:val="27"/>
          </w:rPr>
          <w:delText xml:space="preserve">in trouble </w:delText>
        </w:r>
      </w:del>
      <w:proofErr w:type="gramStart"/>
      <w:r w:rsidR="00B01902">
        <w:rPr>
          <w:sz w:val="27"/>
          <w:szCs w:val="27"/>
        </w:rPr>
        <w:t>asap</w:t>
      </w:r>
      <w:proofErr w:type="gramEnd"/>
      <w:r w:rsidR="00B01902">
        <w:rPr>
          <w:sz w:val="27"/>
          <w:szCs w:val="27"/>
        </w:rPr>
        <w:t xml:space="preserve">, </w:t>
      </w:r>
      <w:r w:rsidR="00B01902" w:rsidRPr="00CC3DD0">
        <w:rPr>
          <w:color w:val="7030A0"/>
          <w:sz w:val="27"/>
          <w:szCs w:val="27"/>
          <w:rPrChange w:id="37" w:author="Jane Brown" w:date="2020-06-30T02:19:00Z">
            <w:rPr>
              <w:sz w:val="27"/>
              <w:szCs w:val="27"/>
            </w:rPr>
          </w:rPrChange>
        </w:rPr>
        <w:t>I also need to get the related stakeholders informed in a timely fashion.</w:t>
      </w:r>
      <w:ins w:id="38" w:author="Jane Brown" w:date="2020-06-30T02:18:00Z">
        <w:r w:rsidRPr="00CC3DD0">
          <w:rPr>
            <w:color w:val="7030A0"/>
            <w:sz w:val="27"/>
            <w:szCs w:val="27"/>
            <w:rPrChange w:id="39" w:author="Jane Brown" w:date="2020-06-30T02:19:00Z">
              <w:rPr>
                <w:sz w:val="27"/>
                <w:szCs w:val="27"/>
              </w:rPr>
            </w:rPrChange>
          </w:rPr>
          <w:t xml:space="preserve"> I enjoy the challenges involved and the need to act quickly and decisively, and </w:t>
        </w:r>
      </w:ins>
      <w:ins w:id="40" w:author="Jane Brown" w:date="2020-06-30T02:19:00Z">
        <w:r w:rsidRPr="00CC3DD0">
          <w:rPr>
            <w:color w:val="7030A0"/>
            <w:sz w:val="27"/>
            <w:szCs w:val="27"/>
            <w:rPrChange w:id="41" w:author="Jane Brown" w:date="2020-06-30T02:19:00Z">
              <w:rPr>
                <w:sz w:val="27"/>
                <w:szCs w:val="27"/>
              </w:rPr>
            </w:rPrChange>
          </w:rPr>
          <w:t>have played my part in several fast and successful recoveries.</w:t>
        </w:r>
      </w:ins>
    </w:p>
    <w:p w14:paraId="3CE181F8" w14:textId="77777777" w:rsidR="00B01902" w:rsidRDefault="00B01902"/>
    <w:p w14:paraId="3243E37B" w14:textId="77777777" w:rsidR="009B355C" w:rsidRDefault="009B355C" w:rsidP="009B355C">
      <w:pPr>
        <w:jc w:val="both"/>
        <w:rPr>
          <w:rFonts w:ascii="Yu Gothic" w:eastAsia="Yu Gothic" w:hAnsi="Yu Gothic"/>
          <w:sz w:val="21"/>
          <w:szCs w:val="21"/>
        </w:rPr>
      </w:pPr>
      <w:r>
        <w:rPr>
          <w:rFonts w:ascii="Yu Gothic" w:eastAsia="Yu Gothic" w:hAnsi="Yu Gothic" w:hint="eastAsia"/>
          <w:sz w:val="21"/>
          <w:szCs w:val="21"/>
          <w:lang w:val="en-US"/>
        </w:rPr>
        <w:t>Why would I like to apply for this position?</w:t>
      </w:r>
    </w:p>
    <w:p w14:paraId="717ABE19" w14:textId="77777777" w:rsidR="009B355C" w:rsidRDefault="009B355C" w:rsidP="009B355C">
      <w:pPr>
        <w:jc w:val="both"/>
        <w:rPr>
          <w:rFonts w:ascii="Yu Gothic" w:eastAsia="Yu Gothic" w:hAnsi="Yu Gothic" w:hint="eastAsia"/>
          <w:sz w:val="21"/>
          <w:szCs w:val="21"/>
        </w:rPr>
      </w:pPr>
      <w:r>
        <w:rPr>
          <w:rFonts w:ascii="Yu Gothic" w:eastAsia="Yu Gothic" w:hAnsi="Yu Gothic" w:hint="eastAsia"/>
          <w:sz w:val="21"/>
          <w:szCs w:val="21"/>
          <w:lang w:val="en-US"/>
        </w:rPr>
        <w:t xml:space="preserve">Both Manulife and my current workplace are multinational insurance companies in Japan and </w:t>
      </w:r>
      <w:del w:id="42" w:author="Jane Brown" w:date="2020-06-30T02:14:00Z">
        <w:r w:rsidDel="00CC3DD0">
          <w:rPr>
            <w:rFonts w:ascii="Yu Gothic" w:eastAsia="Yu Gothic" w:hAnsi="Yu Gothic" w:hint="eastAsia"/>
            <w:sz w:val="21"/>
            <w:szCs w:val="21"/>
            <w:lang w:val="en-US"/>
          </w:rPr>
          <w:delText>they surely share some similarities.</w:delText>
        </w:r>
      </w:del>
      <w:ins w:id="43" w:author="Jane Brown" w:date="2020-06-30T02:14:00Z">
        <w:r w:rsidR="00CC3DD0">
          <w:rPr>
            <w:rFonts w:ascii="Yu Gothic" w:eastAsia="Yu Gothic" w:hAnsi="Yu Gothic"/>
            <w:sz w:val="21"/>
            <w:szCs w:val="21"/>
            <w:lang w:val="en-US"/>
          </w:rPr>
          <w:t xml:space="preserve">I feel the similarities will </w:t>
        </w:r>
        <w:commentRangeStart w:id="44"/>
        <w:r w:rsidR="00CC3DD0">
          <w:rPr>
            <w:rFonts w:ascii="Yu Gothic" w:eastAsia="Yu Gothic" w:hAnsi="Yu Gothic"/>
            <w:sz w:val="21"/>
            <w:szCs w:val="21"/>
            <w:lang w:val="en-US"/>
          </w:rPr>
          <w:t>enable me to fit in and be effective quickly.</w:t>
        </w:r>
      </w:ins>
      <w:commentRangeEnd w:id="44"/>
      <w:ins w:id="45" w:author="Jane Brown" w:date="2020-06-30T02:25:00Z">
        <w:r w:rsidR="00B44AD1">
          <w:rPr>
            <w:rStyle w:val="CommentReference"/>
          </w:rPr>
          <w:commentReference w:id="44"/>
        </w:r>
      </w:ins>
    </w:p>
    <w:p w14:paraId="0CDBABD0" w14:textId="77777777" w:rsidR="009B355C" w:rsidRDefault="009B355C" w:rsidP="009B355C">
      <w:pPr>
        <w:jc w:val="both"/>
        <w:rPr>
          <w:rFonts w:ascii="Yu Gothic" w:eastAsia="Yu Gothic" w:hAnsi="Yu Gothic" w:hint="eastAsia"/>
          <w:sz w:val="21"/>
          <w:szCs w:val="21"/>
        </w:rPr>
      </w:pPr>
      <w:r>
        <w:rPr>
          <w:rFonts w:ascii="Yu Gothic" w:eastAsia="Yu Gothic" w:hAnsi="Yu Gothic" w:hint="eastAsia"/>
          <w:sz w:val="21"/>
          <w:szCs w:val="21"/>
          <w:lang w:val="en-US"/>
        </w:rPr>
        <w:t xml:space="preserve">The position you are recruiting for is a permanent role and the </w:t>
      </w:r>
      <w:del w:id="46" w:author="Jane Brown" w:date="2020-06-30T02:13:00Z">
        <w:r w:rsidDel="00CC3DD0">
          <w:rPr>
            <w:rFonts w:ascii="Yu Gothic" w:eastAsia="Yu Gothic" w:hAnsi="Yu Gothic" w:hint="eastAsia"/>
            <w:sz w:val="21"/>
            <w:szCs w:val="21"/>
            <w:lang w:val="en-US"/>
          </w:rPr>
          <w:delText xml:space="preserve">job </w:delText>
        </w:r>
      </w:del>
      <w:r>
        <w:rPr>
          <w:rFonts w:ascii="Yu Gothic" w:eastAsia="Yu Gothic" w:hAnsi="Yu Gothic" w:hint="eastAsia"/>
          <w:sz w:val="21"/>
          <w:szCs w:val="21"/>
          <w:lang w:val="en-US"/>
        </w:rPr>
        <w:t xml:space="preserve">content </w:t>
      </w:r>
      <w:ins w:id="47" w:author="Jane Brown" w:date="2020-06-30T02:13:00Z">
        <w:r w:rsidR="00CC3DD0">
          <w:rPr>
            <w:rFonts w:ascii="Yu Gothic" w:eastAsia="Yu Gothic" w:hAnsi="Yu Gothic"/>
            <w:sz w:val="21"/>
            <w:szCs w:val="21"/>
            <w:lang w:val="en-US"/>
          </w:rPr>
          <w:t xml:space="preserve">of the job </w:t>
        </w:r>
      </w:ins>
      <w:r>
        <w:rPr>
          <w:rFonts w:ascii="Yu Gothic" w:eastAsia="Yu Gothic" w:hAnsi="Yu Gothic" w:hint="eastAsia"/>
          <w:sz w:val="21"/>
          <w:szCs w:val="21"/>
          <w:lang w:val="en-US"/>
        </w:rPr>
        <w:t>itself</w:t>
      </w:r>
      <w:ins w:id="48" w:author="Jane Brown" w:date="2020-06-30T02:10:00Z">
        <w:r w:rsidR="00CC3DD0">
          <w:rPr>
            <w:rFonts w:ascii="Yu Gothic" w:eastAsia="Yu Gothic" w:hAnsi="Yu Gothic"/>
            <w:sz w:val="21"/>
            <w:szCs w:val="21"/>
            <w:lang w:val="en-US"/>
          </w:rPr>
          <w:t>,</w:t>
        </w:r>
      </w:ins>
      <w:r>
        <w:rPr>
          <w:rFonts w:ascii="Yu Gothic" w:eastAsia="Yu Gothic" w:hAnsi="Yu Gothic" w:hint="eastAsia"/>
          <w:sz w:val="21"/>
          <w:szCs w:val="21"/>
          <w:lang w:val="en-US"/>
        </w:rPr>
        <w:t xml:space="preserve"> be it an architect or a delivery manager</w:t>
      </w:r>
      <w:ins w:id="49" w:author="Jane Brown" w:date="2020-06-30T02:10:00Z">
        <w:r w:rsidR="00CC3DD0">
          <w:rPr>
            <w:rFonts w:ascii="Yu Gothic" w:eastAsia="Yu Gothic" w:hAnsi="Yu Gothic"/>
            <w:sz w:val="21"/>
            <w:szCs w:val="21"/>
            <w:lang w:val="en-US"/>
          </w:rPr>
          <w:t>,</w:t>
        </w:r>
      </w:ins>
      <w:r>
        <w:rPr>
          <w:rFonts w:ascii="Yu Gothic" w:eastAsia="Yu Gothic" w:hAnsi="Yu Gothic" w:hint="eastAsia"/>
          <w:sz w:val="21"/>
          <w:szCs w:val="21"/>
          <w:lang w:val="en-US"/>
        </w:rPr>
        <w:t xml:space="preserve"> is </w:t>
      </w:r>
      <w:del w:id="50" w:author="Jane Brown" w:date="2020-06-30T02:10:00Z">
        <w:r w:rsidDel="00CC3DD0">
          <w:rPr>
            <w:rFonts w:ascii="Yu Gothic" w:eastAsia="Yu Gothic" w:hAnsi="Yu Gothic" w:hint="eastAsia"/>
            <w:sz w:val="21"/>
            <w:szCs w:val="21"/>
            <w:lang w:val="en-US"/>
          </w:rPr>
          <w:delText xml:space="preserve">more </w:delText>
        </w:r>
      </w:del>
      <w:r>
        <w:rPr>
          <w:rFonts w:ascii="Yu Gothic" w:eastAsia="Yu Gothic" w:hAnsi="Yu Gothic" w:hint="eastAsia"/>
          <w:sz w:val="21"/>
          <w:szCs w:val="21"/>
          <w:lang w:val="en-US"/>
        </w:rPr>
        <w:t xml:space="preserve">awesome </w:t>
      </w:r>
      <w:ins w:id="51" w:author="Jane Brown" w:date="2020-06-30T02:11:00Z">
        <w:r w:rsidR="00CC3DD0">
          <w:rPr>
            <w:rFonts w:ascii="Yu Gothic" w:eastAsia="Yu Gothic" w:hAnsi="Yu Gothic"/>
            <w:sz w:val="21"/>
            <w:szCs w:val="21"/>
            <w:lang w:val="en-US"/>
          </w:rPr>
          <w:t xml:space="preserve">and </w:t>
        </w:r>
        <w:commentRangeStart w:id="52"/>
        <w:r w:rsidR="00CC3DD0">
          <w:rPr>
            <w:rFonts w:ascii="Yu Gothic" w:eastAsia="Yu Gothic" w:hAnsi="Yu Gothic"/>
            <w:sz w:val="21"/>
            <w:szCs w:val="21"/>
            <w:lang w:val="en-US"/>
          </w:rPr>
          <w:t xml:space="preserve">more demanding </w:t>
        </w:r>
        <w:commentRangeEnd w:id="52"/>
        <w:r w:rsidR="00CC3DD0">
          <w:rPr>
            <w:rStyle w:val="CommentReference"/>
          </w:rPr>
          <w:commentReference w:id="52"/>
        </w:r>
      </w:ins>
      <w:r>
        <w:rPr>
          <w:rFonts w:ascii="Yu Gothic" w:eastAsia="Yu Gothic" w:hAnsi="Yu Gothic" w:hint="eastAsia"/>
          <w:sz w:val="21"/>
          <w:szCs w:val="21"/>
          <w:lang w:val="en-US"/>
        </w:rPr>
        <w:t xml:space="preserve">than the current role I am in. It </w:t>
      </w:r>
      <w:ins w:id="53" w:author="Jane Brown" w:date="2020-06-30T02:12:00Z">
        <w:r w:rsidR="00CC3DD0">
          <w:rPr>
            <w:rFonts w:ascii="Yu Gothic" w:eastAsia="Yu Gothic" w:hAnsi="Yu Gothic"/>
            <w:sz w:val="21"/>
            <w:szCs w:val="21"/>
            <w:lang w:val="en-US"/>
          </w:rPr>
          <w:t>w</w:t>
        </w:r>
      </w:ins>
      <w:del w:id="54" w:author="Jane Brown" w:date="2020-06-30T02:12:00Z">
        <w:r w:rsidDel="00CC3DD0">
          <w:rPr>
            <w:rFonts w:ascii="Yu Gothic" w:eastAsia="Yu Gothic" w:hAnsi="Yu Gothic" w:hint="eastAsia"/>
            <w:sz w:val="21"/>
            <w:szCs w:val="21"/>
            <w:lang w:val="en-US"/>
          </w:rPr>
          <w:delText>sh</w:delText>
        </w:r>
      </w:del>
      <w:r>
        <w:rPr>
          <w:rFonts w:ascii="Yu Gothic" w:eastAsia="Yu Gothic" w:hAnsi="Yu Gothic" w:hint="eastAsia"/>
          <w:sz w:val="21"/>
          <w:szCs w:val="21"/>
          <w:lang w:val="en-US"/>
        </w:rPr>
        <w:t>ould be a career advancement for me.</w:t>
      </w:r>
    </w:p>
    <w:p w14:paraId="625AFF3C" w14:textId="77777777" w:rsidR="009B355C" w:rsidRDefault="009B355C" w:rsidP="009B355C">
      <w:pPr>
        <w:jc w:val="both"/>
        <w:rPr>
          <w:rFonts w:ascii="Yu Gothic" w:eastAsia="Yu Gothic" w:hAnsi="Yu Gothic" w:hint="eastAsia"/>
          <w:sz w:val="21"/>
          <w:szCs w:val="21"/>
        </w:rPr>
      </w:pPr>
      <w:r>
        <w:rPr>
          <w:rFonts w:ascii="Yu Gothic" w:eastAsia="Yu Gothic" w:hAnsi="Yu Gothic" w:hint="eastAsia"/>
          <w:sz w:val="21"/>
          <w:szCs w:val="21"/>
          <w:lang w:val="en-US"/>
        </w:rPr>
        <w:t> </w:t>
      </w:r>
    </w:p>
    <w:p w14:paraId="57FE953C" w14:textId="77777777" w:rsidR="009B355C" w:rsidRDefault="009B355C" w:rsidP="009B355C">
      <w:pPr>
        <w:jc w:val="both"/>
        <w:rPr>
          <w:rFonts w:ascii="Yu Gothic" w:eastAsia="Yu Gothic" w:hAnsi="Yu Gothic" w:hint="eastAsia"/>
          <w:sz w:val="21"/>
          <w:szCs w:val="21"/>
        </w:rPr>
      </w:pPr>
      <w:r>
        <w:rPr>
          <w:rFonts w:ascii="Yu Gothic" w:eastAsia="Yu Gothic" w:hAnsi="Yu Gothic" w:hint="eastAsia"/>
          <w:sz w:val="21"/>
          <w:szCs w:val="21"/>
          <w:lang w:val="en-US"/>
        </w:rPr>
        <w:t xml:space="preserve">My experience with application support and development has prepared me well </w:t>
      </w:r>
      <w:ins w:id="55" w:author="Jane Brown" w:date="2020-06-30T02:12:00Z">
        <w:r w:rsidR="00CC3DD0">
          <w:rPr>
            <w:rFonts w:ascii="Yu Gothic" w:eastAsia="Yu Gothic" w:hAnsi="Yu Gothic"/>
            <w:sz w:val="21"/>
            <w:szCs w:val="21"/>
            <w:lang w:val="en-US"/>
          </w:rPr>
          <w:t xml:space="preserve">for </w:t>
        </w:r>
      </w:ins>
      <w:del w:id="56" w:author="Jane Brown" w:date="2020-06-30T02:12:00Z">
        <w:r w:rsidDel="00CC3DD0">
          <w:rPr>
            <w:rFonts w:ascii="Yu Gothic" w:eastAsia="Yu Gothic" w:hAnsi="Yu Gothic" w:hint="eastAsia"/>
            <w:sz w:val="21"/>
            <w:szCs w:val="21"/>
            <w:lang w:val="en-US"/>
          </w:rPr>
          <w:delText>either</w:delText>
        </w:r>
      </w:del>
      <w:ins w:id="57" w:author="Jane Brown" w:date="2020-06-30T02:12:00Z">
        <w:r w:rsidR="00CC3DD0">
          <w:rPr>
            <w:rFonts w:ascii="Yu Gothic" w:eastAsia="Yu Gothic" w:hAnsi="Yu Gothic"/>
            <w:sz w:val="21"/>
            <w:szCs w:val="21"/>
            <w:lang w:val="en-US"/>
          </w:rPr>
          <w:t>both</w:t>
        </w:r>
      </w:ins>
      <w:del w:id="58" w:author="Jane Brown" w:date="2020-06-30T02:12:00Z">
        <w:r w:rsidDel="00CC3DD0">
          <w:rPr>
            <w:rFonts w:ascii="Yu Gothic" w:eastAsia="Yu Gothic" w:hAnsi="Yu Gothic" w:hint="eastAsia"/>
            <w:sz w:val="21"/>
            <w:szCs w:val="21"/>
            <w:lang w:val="en-US"/>
          </w:rPr>
          <w:delText xml:space="preserve"> for</w:delText>
        </w:r>
      </w:del>
      <w:r>
        <w:rPr>
          <w:rFonts w:ascii="Yu Gothic" w:eastAsia="Yu Gothic" w:hAnsi="Yu Gothic" w:hint="eastAsia"/>
          <w:sz w:val="21"/>
          <w:szCs w:val="21"/>
          <w:lang w:val="en-US"/>
        </w:rPr>
        <w:t xml:space="preserve"> the delivery manager</w:t>
      </w:r>
      <w:del w:id="59" w:author="Jane Brown" w:date="2020-06-30T02:13:00Z">
        <w:r w:rsidDel="00CC3DD0">
          <w:rPr>
            <w:rFonts w:ascii="Yu Gothic" w:eastAsia="Yu Gothic" w:hAnsi="Yu Gothic" w:hint="eastAsia"/>
            <w:sz w:val="21"/>
            <w:szCs w:val="21"/>
          </w:rPr>
          <w:delText>’</w:delText>
        </w:r>
        <w:r w:rsidDel="00CC3DD0">
          <w:rPr>
            <w:rFonts w:ascii="Yu Gothic" w:eastAsia="Yu Gothic" w:hAnsi="Yu Gothic" w:hint="eastAsia"/>
            <w:sz w:val="21"/>
            <w:szCs w:val="21"/>
            <w:lang w:val="en-US"/>
          </w:rPr>
          <w:delText>s</w:delText>
        </w:r>
      </w:del>
      <w:r>
        <w:rPr>
          <w:rFonts w:ascii="Yu Gothic" w:eastAsia="Yu Gothic" w:hAnsi="Yu Gothic" w:hint="eastAsia"/>
          <w:sz w:val="21"/>
          <w:szCs w:val="21"/>
          <w:lang w:val="en-US"/>
        </w:rPr>
        <w:t xml:space="preserve"> role </w:t>
      </w:r>
      <w:ins w:id="60" w:author="Jane Brown" w:date="2020-06-30T02:13:00Z">
        <w:r w:rsidR="00CC3DD0">
          <w:rPr>
            <w:rFonts w:ascii="Yu Gothic" w:eastAsia="Yu Gothic" w:hAnsi="Yu Gothic"/>
            <w:sz w:val="21"/>
            <w:szCs w:val="21"/>
            <w:lang w:val="en-US"/>
          </w:rPr>
          <w:t>and</w:t>
        </w:r>
      </w:ins>
      <w:del w:id="61" w:author="Jane Brown" w:date="2020-06-30T02:13:00Z">
        <w:r w:rsidDel="00CC3DD0">
          <w:rPr>
            <w:rFonts w:ascii="Yu Gothic" w:eastAsia="Yu Gothic" w:hAnsi="Yu Gothic" w:hint="eastAsia"/>
            <w:sz w:val="21"/>
            <w:szCs w:val="21"/>
            <w:lang w:val="en-US"/>
          </w:rPr>
          <w:delText>or</w:delText>
        </w:r>
      </w:del>
      <w:r>
        <w:rPr>
          <w:rFonts w:ascii="Yu Gothic" w:eastAsia="Yu Gothic" w:hAnsi="Yu Gothic" w:hint="eastAsia"/>
          <w:sz w:val="21"/>
          <w:szCs w:val="21"/>
          <w:lang w:val="en-US"/>
        </w:rPr>
        <w:t xml:space="preserve"> the architect</w:t>
      </w:r>
      <w:del w:id="62" w:author="Jane Brown" w:date="2020-06-30T02:13:00Z">
        <w:r w:rsidDel="00CC3DD0">
          <w:rPr>
            <w:rFonts w:ascii="Yu Gothic" w:eastAsia="Yu Gothic" w:hAnsi="Yu Gothic" w:hint="eastAsia"/>
            <w:sz w:val="21"/>
            <w:szCs w:val="21"/>
          </w:rPr>
          <w:delText>’</w:delText>
        </w:r>
      </w:del>
      <w:r>
        <w:rPr>
          <w:rFonts w:ascii="Yu Gothic" w:eastAsia="Yu Gothic" w:hAnsi="Yu Gothic" w:hint="eastAsia"/>
          <w:sz w:val="21"/>
          <w:szCs w:val="21"/>
          <w:lang w:val="en-US"/>
        </w:rPr>
        <w:t> role.</w:t>
      </w:r>
    </w:p>
    <w:p w14:paraId="18E0F0A1" w14:textId="77777777" w:rsidR="00C01FC9" w:rsidRDefault="009B355C" w:rsidP="009B355C">
      <w:pPr>
        <w:jc w:val="both"/>
        <w:rPr>
          <w:ins w:id="63" w:author="Jane Brown" w:date="2020-06-30T02:26:00Z"/>
          <w:rFonts w:ascii="Yu Gothic" w:eastAsia="Yu Gothic" w:hAnsi="Yu Gothic"/>
          <w:sz w:val="21"/>
          <w:szCs w:val="21"/>
          <w:lang w:val="en-US"/>
        </w:rPr>
      </w:pPr>
      <w:r>
        <w:rPr>
          <w:rFonts w:ascii="Yu Gothic" w:eastAsia="Yu Gothic" w:hAnsi="Yu Gothic" w:hint="eastAsia"/>
          <w:sz w:val="21"/>
          <w:szCs w:val="21"/>
          <w:lang w:val="en-US"/>
        </w:rPr>
        <w:t xml:space="preserve">I believe that either role requires successful interactions with application custodians and developers. That </w:t>
      </w:r>
      <w:ins w:id="64" w:author="Jane Brown" w:date="2020-06-30T02:13:00Z">
        <w:r w:rsidR="00CC3DD0">
          <w:rPr>
            <w:rFonts w:ascii="Yu Gothic" w:eastAsia="Yu Gothic" w:hAnsi="Yu Gothic"/>
            <w:sz w:val="21"/>
            <w:szCs w:val="21"/>
            <w:lang w:val="en-US"/>
          </w:rPr>
          <w:t xml:space="preserve">fits </w:t>
        </w:r>
      </w:ins>
      <w:r>
        <w:rPr>
          <w:rFonts w:ascii="Yu Gothic" w:eastAsia="Yu Gothic" w:hAnsi="Yu Gothic" w:hint="eastAsia"/>
          <w:sz w:val="21"/>
          <w:szCs w:val="21"/>
          <w:lang w:val="en-US"/>
        </w:rPr>
        <w:t>exactly</w:t>
      </w:r>
      <w:ins w:id="65" w:author="Jane Brown" w:date="2020-06-30T02:13:00Z">
        <w:r w:rsidR="00CC3DD0">
          <w:rPr>
            <w:rFonts w:ascii="Yu Gothic" w:eastAsia="Yu Gothic" w:hAnsi="Yu Gothic"/>
            <w:sz w:val="21"/>
            <w:szCs w:val="21"/>
            <w:lang w:val="en-US"/>
          </w:rPr>
          <w:t xml:space="preserve"> with</w:t>
        </w:r>
      </w:ins>
      <w:del w:id="66" w:author="Jane Brown" w:date="2020-06-30T02:13:00Z">
        <w:r w:rsidDel="00CC3DD0">
          <w:rPr>
            <w:rFonts w:ascii="Yu Gothic" w:eastAsia="Yu Gothic" w:hAnsi="Yu Gothic" w:hint="eastAsia"/>
            <w:sz w:val="21"/>
            <w:szCs w:val="21"/>
            <w:lang w:val="en-US"/>
          </w:rPr>
          <w:delText xml:space="preserve"> fits into</w:delText>
        </w:r>
      </w:del>
      <w:r>
        <w:rPr>
          <w:rFonts w:ascii="Yu Gothic" w:eastAsia="Yu Gothic" w:hAnsi="Yu Gothic" w:hint="eastAsia"/>
          <w:sz w:val="21"/>
          <w:szCs w:val="21"/>
          <w:lang w:val="en-US"/>
        </w:rPr>
        <w:t xml:space="preserve"> my background</w:t>
      </w:r>
      <w:ins w:id="67" w:author="Jane Brown" w:date="2020-06-30T02:26:00Z">
        <w:r w:rsidR="00C01FC9">
          <w:rPr>
            <w:rFonts w:ascii="Yu Gothic" w:eastAsia="Yu Gothic" w:hAnsi="Yu Gothic"/>
            <w:sz w:val="21"/>
            <w:szCs w:val="21"/>
            <w:lang w:val="en-US"/>
          </w:rPr>
          <w:t xml:space="preserve"> and I am very enthusiastic about the prospect.</w:t>
        </w:r>
      </w:ins>
    </w:p>
    <w:p w14:paraId="5CB002F9" w14:textId="087C1B1F" w:rsidR="009B355C" w:rsidRDefault="009B355C" w:rsidP="009B355C">
      <w:pPr>
        <w:jc w:val="both"/>
        <w:rPr>
          <w:rFonts w:ascii="Yu Gothic" w:eastAsia="Yu Gothic" w:hAnsi="Yu Gothic" w:hint="eastAsia"/>
          <w:sz w:val="21"/>
          <w:szCs w:val="21"/>
        </w:rPr>
      </w:pPr>
      <w:bookmarkStart w:id="68" w:name="_GoBack"/>
      <w:bookmarkEnd w:id="68"/>
      <w:del w:id="69" w:author="Jane Brown" w:date="2020-06-30T02:26:00Z">
        <w:r w:rsidDel="00C01FC9">
          <w:rPr>
            <w:rFonts w:ascii="Yu Gothic" w:eastAsia="Yu Gothic" w:hAnsi="Yu Gothic" w:hint="eastAsia"/>
            <w:sz w:val="21"/>
            <w:szCs w:val="21"/>
            <w:lang w:val="en-US"/>
          </w:rPr>
          <w:delText>.</w:delText>
        </w:r>
      </w:del>
    </w:p>
    <w:p w14:paraId="676F050A" w14:textId="77777777" w:rsidR="009B355C" w:rsidRDefault="009B355C" w:rsidP="009B355C">
      <w:pPr>
        <w:jc w:val="both"/>
        <w:rPr>
          <w:rFonts w:ascii="Yu Gothic" w:eastAsia="Yu Gothic" w:hAnsi="Yu Gothic" w:hint="eastAsia"/>
          <w:sz w:val="21"/>
          <w:szCs w:val="21"/>
        </w:rPr>
      </w:pPr>
    </w:p>
    <w:p w14:paraId="292130C4" w14:textId="77777777" w:rsidR="00B01902" w:rsidRDefault="00B01902"/>
    <w:sectPr w:rsidR="00B0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e Brown" w:date="2020-06-30T02:22:00Z" w:initials="JB">
    <w:p w14:paraId="1600BD7D" w14:textId="7652B85A" w:rsidR="00CC3DD0" w:rsidRDefault="00CC3DD0">
      <w:pPr>
        <w:pStyle w:val="CommentText"/>
      </w:pPr>
      <w:r>
        <w:rPr>
          <w:rStyle w:val="CommentReference"/>
        </w:rPr>
        <w:annotationRef/>
      </w:r>
      <w:r>
        <w:t>I wasn’t entirely sure of the meaning.  This is what you are planning in your current role, I assume.</w:t>
      </w:r>
      <w:r w:rsidR="00E07751">
        <w:t xml:space="preserve"> It sounded as if you were planning for your new role.</w:t>
      </w:r>
    </w:p>
  </w:comment>
  <w:comment w:id="9" w:author="Jane Brown" w:date="2020-06-30T02:24:00Z" w:initials="JB">
    <w:p w14:paraId="360BF547" w14:textId="7B2FB929" w:rsidR="00B15E0F" w:rsidRDefault="00B15E0F">
      <w:pPr>
        <w:pStyle w:val="CommentText"/>
      </w:pPr>
      <w:r>
        <w:rPr>
          <w:rStyle w:val="CommentReference"/>
        </w:rPr>
        <w:annotationRef/>
      </w:r>
      <w:r>
        <w:t>This is normally used only in the singular, even when it refers to many procedures.</w:t>
      </w:r>
    </w:p>
  </w:comment>
  <w:comment w:id="28" w:author="Jane Brown" w:date="2020-06-30T02:16:00Z" w:initials="JB">
    <w:p w14:paraId="357228AC" w14:textId="77777777" w:rsidR="00CC3DD0" w:rsidRDefault="00CC3DD0">
      <w:pPr>
        <w:pStyle w:val="CommentText"/>
      </w:pPr>
      <w:r>
        <w:rPr>
          <w:rStyle w:val="CommentReference"/>
        </w:rPr>
        <w:annotationRef/>
      </w:r>
      <w:r>
        <w:t>It sounded like only a theoretical problem, so I suggest you make it clear that you really do deal with this in your current workplace.</w:t>
      </w:r>
    </w:p>
    <w:p w14:paraId="778F142A" w14:textId="77777777" w:rsidR="00CC3DD0" w:rsidRDefault="00CC3DD0">
      <w:pPr>
        <w:pStyle w:val="CommentText"/>
      </w:pPr>
      <w:r>
        <w:t>I think it is conventional to continue and say that you are successful at solving the problem because of your personal qualities, so I have made a suggestion of that kind, which you can alter to suit your circumstances.</w:t>
      </w:r>
    </w:p>
  </w:comment>
  <w:comment w:id="44" w:author="Jane Brown" w:date="2020-06-30T02:25:00Z" w:initials="JB">
    <w:p w14:paraId="7A2F901B" w14:textId="7B23A1CA" w:rsidR="00B44AD1" w:rsidRDefault="00B44AD1">
      <w:pPr>
        <w:pStyle w:val="CommentText"/>
      </w:pPr>
      <w:r>
        <w:rPr>
          <w:rStyle w:val="CommentReference"/>
        </w:rPr>
        <w:annotationRef/>
      </w:r>
      <w:r>
        <w:t>I think the question ‘why would you like to apply’ is always a chance to sell yourself a little!</w:t>
      </w:r>
    </w:p>
  </w:comment>
  <w:comment w:id="52" w:author="Jane Brown" w:date="2020-06-30T02:11:00Z" w:initials="JB">
    <w:p w14:paraId="47058C9D" w14:textId="77777777" w:rsidR="00CC3DD0" w:rsidRDefault="00CC3DD0">
      <w:pPr>
        <w:pStyle w:val="CommentText"/>
      </w:pPr>
      <w:r>
        <w:rPr>
          <w:rStyle w:val="CommentReference"/>
        </w:rPr>
        <w:annotationRef/>
      </w:r>
      <w:r>
        <w:t>(</w:t>
      </w:r>
      <w:proofErr w:type="gramStart"/>
      <w:r>
        <w:t>suggestion</w:t>
      </w:r>
      <w:proofErr w:type="gramEnd"/>
      <w:r>
        <w:t>)</w:t>
      </w:r>
    </w:p>
    <w:p w14:paraId="3AF03887" w14:textId="77777777" w:rsidR="00CC3DD0" w:rsidRDefault="00CC3DD0">
      <w:pPr>
        <w:pStyle w:val="CommentText"/>
      </w:pPr>
      <w:r>
        <w:t>By saying this you are implying that you want to work even harder.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00BD7D" w15:done="0"/>
  <w15:commentEx w15:paraId="360BF547" w15:done="0"/>
  <w15:commentEx w15:paraId="778F142A" w15:done="0"/>
  <w15:commentEx w15:paraId="7A2F901B" w15:done="0"/>
  <w15:commentEx w15:paraId="3AF038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02"/>
    <w:rsid w:val="00080749"/>
    <w:rsid w:val="00271F9E"/>
    <w:rsid w:val="00434CEA"/>
    <w:rsid w:val="009B355C"/>
    <w:rsid w:val="00B01902"/>
    <w:rsid w:val="00B15E0F"/>
    <w:rsid w:val="00B44AD1"/>
    <w:rsid w:val="00C01FC9"/>
    <w:rsid w:val="00CC3DD0"/>
    <w:rsid w:val="00E0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4038"/>
  <w15:chartTrackingRefBased/>
  <w15:docId w15:val="{EF8FAF7A-7D40-403B-ADEC-2008142A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902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2">
    <w:name w:val="s2"/>
    <w:basedOn w:val="Normal"/>
    <w:rsid w:val="00B01902"/>
    <w:pPr>
      <w:spacing w:before="100" w:beforeAutospacing="1" w:after="100" w:afterAutospacing="1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C3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D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DD0"/>
    <w:rPr>
      <w:rFonts w:eastAsiaTheme="minorEastAsia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DD0"/>
    <w:rPr>
      <w:rFonts w:eastAsiaTheme="minorEastAsia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D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D0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Brown</dc:creator>
  <cp:keywords/>
  <dc:description/>
  <cp:lastModifiedBy>Jane Brown</cp:lastModifiedBy>
  <cp:revision>7</cp:revision>
  <dcterms:created xsi:type="dcterms:W3CDTF">2020-06-30T00:36:00Z</dcterms:created>
  <dcterms:modified xsi:type="dcterms:W3CDTF">2020-06-30T01:27:00Z</dcterms:modified>
</cp:coreProperties>
</file>